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OUTLINE :</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Résumé (Lynda)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Introduction (SARAH)</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docker to kubernetes</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of kubernetes (how it’s solving the technical problems with docker part)</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Problématique (YAS)</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Solution de problématique</w:t>
      </w:r>
    </w:p>
    <w:p w:rsidR="00000000" w:rsidDel="00000000" w:rsidP="00000000" w:rsidRDefault="00000000" w:rsidRPr="00000000" w14:paraId="0000000C">
      <w:pPr>
        <w:numPr>
          <w:ilvl w:val="0"/>
          <w:numId w:val="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 : Idée générale (Déploiement + exposition des pods)(overview of the solution)</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Architecture logique</w:t>
      </w:r>
    </w:p>
    <w:p w:rsidR="00000000" w:rsidDel="00000000" w:rsidP="00000000" w:rsidRDefault="00000000" w:rsidRPr="00000000" w14:paraId="0000000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Présentation de l’architecture</w:t>
      </w:r>
    </w:p>
    <w:p w:rsidR="00000000" w:rsidDel="00000000" w:rsidP="00000000" w:rsidRDefault="00000000" w:rsidRPr="00000000" w14:paraId="0000000F">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Diagramme global </w:t>
      </w:r>
      <w:r w:rsidDel="00000000" w:rsidR="00000000" w:rsidRPr="00000000">
        <w:rPr>
          <w:rFonts w:ascii="Times New Roman" w:cs="Times New Roman" w:eastAsia="Times New Roman" w:hAnsi="Times New Roman"/>
          <w:b w:val="1"/>
          <w:sz w:val="24"/>
          <w:szCs w:val="24"/>
          <w:rtl w:val="0"/>
        </w:rPr>
        <w:t xml:space="preserve">(YAS)</w:t>
      </w:r>
    </w:p>
    <w:p w:rsidR="00000000" w:rsidDel="00000000" w:rsidP="00000000" w:rsidRDefault="00000000" w:rsidRPr="00000000" w14:paraId="00000010">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Digrammes détaillés </w:t>
      </w:r>
      <w:r w:rsidDel="00000000" w:rsidR="00000000" w:rsidRPr="00000000">
        <w:rPr>
          <w:rFonts w:ascii="Times New Roman" w:cs="Times New Roman" w:eastAsia="Times New Roman" w:hAnsi="Times New Roman"/>
          <w:b w:val="1"/>
          <w:sz w:val="24"/>
          <w:szCs w:val="24"/>
          <w:rtl w:val="0"/>
        </w:rPr>
        <w:t xml:space="preserve">(SARAH)</w:t>
      </w:r>
    </w:p>
    <w:p w:rsidR="00000000" w:rsidDel="00000000" w:rsidP="00000000" w:rsidRDefault="00000000" w:rsidRPr="00000000" w14:paraId="00000011">
      <w:pPr>
        <w:numPr>
          <w:ilvl w:val="4"/>
          <w:numId w:val="2"/>
        </w:numPr>
        <w:ind w:left="3600" w:hanging="36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Namespaces</w:t>
      </w:r>
    </w:p>
    <w:p w:rsidR="00000000" w:rsidDel="00000000" w:rsidP="00000000" w:rsidRDefault="00000000" w:rsidRPr="00000000" w14:paraId="00000012">
      <w:pPr>
        <w:numPr>
          <w:ilvl w:val="4"/>
          <w:numId w:val="2"/>
        </w:numPr>
        <w:ind w:left="3600" w:hanging="36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Services</w:t>
      </w:r>
    </w:p>
    <w:p w:rsidR="00000000" w:rsidDel="00000000" w:rsidP="00000000" w:rsidRDefault="00000000" w:rsidRPr="00000000" w14:paraId="00000013">
      <w:pPr>
        <w:numPr>
          <w:ilvl w:val="4"/>
          <w:numId w:val="2"/>
        </w:numPr>
        <w:ind w:left="3600" w:hanging="36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Deployment</w:t>
      </w:r>
    </w:p>
    <w:p w:rsidR="00000000" w:rsidDel="00000000" w:rsidP="00000000" w:rsidRDefault="00000000" w:rsidRPr="00000000" w14:paraId="00000014">
      <w:pPr>
        <w:numPr>
          <w:ilvl w:val="4"/>
          <w:numId w:val="2"/>
        </w:numPr>
        <w:ind w:left="3600" w:hanging="36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Volumes</w:t>
      </w:r>
    </w:p>
    <w:p w:rsidR="00000000" w:rsidDel="00000000" w:rsidP="00000000" w:rsidRDefault="00000000" w:rsidRPr="00000000" w14:paraId="00000015">
      <w:pPr>
        <w:numPr>
          <w:ilvl w:val="4"/>
          <w:numId w:val="2"/>
        </w:numPr>
        <w:ind w:left="360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Authentification</w:t>
      </w:r>
    </w:p>
    <w:p w:rsidR="00000000" w:rsidDel="00000000" w:rsidP="00000000" w:rsidRDefault="00000000" w:rsidRPr="00000000" w14:paraId="00000016">
      <w:pPr>
        <w:numPr>
          <w:ilvl w:val="4"/>
          <w:numId w:val="2"/>
        </w:numPr>
        <w:ind w:left="360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Access </w:t>
      </w:r>
    </w:p>
    <w:p w:rsidR="00000000" w:rsidDel="00000000" w:rsidP="00000000" w:rsidRDefault="00000000" w:rsidRPr="00000000" w14:paraId="0000001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PS : on aura un diagramme global sans trop de détails mais contient toutes les parties (comes first) ensuite pour chaque point d’explication (ci-dessous) we make a detailed relevant diagram</w:t>
      </w:r>
    </w:p>
    <w:p w:rsidR="00000000" w:rsidDel="00000000" w:rsidP="00000000" w:rsidRDefault="00000000" w:rsidRPr="00000000" w14:paraId="00000018">
      <w:pPr>
        <w:numPr>
          <w:ilvl w:val="3"/>
          <w:numId w:val="2"/>
        </w:numPr>
        <w:ind w:left="288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Explication de l’architecture</w:t>
      </w:r>
    </w:p>
    <w:p w:rsidR="00000000" w:rsidDel="00000000" w:rsidP="00000000" w:rsidRDefault="00000000" w:rsidRPr="00000000" w14:paraId="00000019">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Déploiement </w:t>
      </w:r>
      <w:r w:rsidDel="00000000" w:rsidR="00000000" w:rsidRPr="00000000">
        <w:rPr>
          <w:rFonts w:ascii="Times New Roman" w:cs="Times New Roman" w:eastAsia="Times New Roman" w:hAnsi="Times New Roman"/>
          <w:b w:val="1"/>
          <w:sz w:val="24"/>
          <w:szCs w:val="24"/>
          <w:rtl w:val="0"/>
        </w:rPr>
        <w:t xml:space="preserve">(YAS)</w:t>
      </w:r>
      <w:r w:rsidDel="00000000" w:rsidR="00000000" w:rsidRPr="00000000">
        <w:rPr>
          <w:rtl w:val="0"/>
        </w:rPr>
      </w:r>
    </w:p>
    <w:p w:rsidR="00000000" w:rsidDel="00000000" w:rsidP="00000000" w:rsidRDefault="00000000" w:rsidRPr="00000000" w14:paraId="0000001A">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Pods : what are they what they contain</w:t>
      </w:r>
    </w:p>
    <w:p w:rsidR="00000000" w:rsidDel="00000000" w:rsidP="00000000" w:rsidRDefault="00000000" w:rsidRPr="00000000" w14:paraId="0000001B">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is it used</w:t>
      </w:r>
    </w:p>
    <w:p w:rsidR="00000000" w:rsidDel="00000000" w:rsidP="00000000" w:rsidRDefault="00000000" w:rsidRPr="00000000" w14:paraId="0000001C">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YAML file content and attributes, specifications, api version … etc</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how can an instructor access the work of the teams in their class? How is the access to the NFS server going to happen?(we need to be able to easily locate volumes and protect them)</w:t>
      </w:r>
    </w:p>
    <w:p w:rsidR="00000000" w:rsidDel="00000000" w:rsidP="00000000" w:rsidRDefault="00000000" w:rsidRPr="00000000" w14:paraId="0000001F">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green"/>
          <w:rtl w:val="0"/>
        </w:rPr>
        <w:t xml:space="preserve">Services</w:t>
      </w:r>
      <w:r w:rsidDel="00000000" w:rsidR="00000000" w:rsidRPr="00000000">
        <w:rPr>
          <w:rFonts w:ascii="Times New Roman" w:cs="Times New Roman" w:eastAsia="Times New Roman" w:hAnsi="Times New Roman"/>
          <w:sz w:val="24"/>
          <w:szCs w:val="24"/>
          <w:rtl w:val="0"/>
        </w:rPr>
        <w:t xml:space="preserve"> (theory) what are they, what their utility, type of service we’re using (why we chose this particular one) + extensibilité (plage des ports == nombre de binômes possible)  </w:t>
      </w:r>
      <w:r w:rsidDel="00000000" w:rsidR="00000000" w:rsidRPr="00000000">
        <w:rPr>
          <w:rFonts w:ascii="Times New Roman" w:cs="Times New Roman" w:eastAsia="Times New Roman" w:hAnsi="Times New Roman"/>
          <w:b w:val="1"/>
          <w:sz w:val="24"/>
          <w:szCs w:val="24"/>
          <w:rtl w:val="0"/>
        </w:rPr>
        <w:t xml:space="preserve">(YAS)</w:t>
      </w:r>
      <w:r w:rsidDel="00000000" w:rsidR="00000000" w:rsidRPr="00000000">
        <w:rPr>
          <w:rtl w:val="0"/>
        </w:rPr>
      </w:r>
    </w:p>
    <w:p w:rsidR="00000000" w:rsidDel="00000000" w:rsidP="00000000" w:rsidRDefault="00000000" w:rsidRPr="00000000" w14:paraId="00000020">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Explaining namespaces (theory), and why we need them and how are they gonna be </w:t>
      </w:r>
      <w:r w:rsidDel="00000000" w:rsidR="00000000" w:rsidRPr="00000000">
        <w:rPr>
          <w:rFonts w:ascii="Times New Roman" w:cs="Times New Roman" w:eastAsia="Times New Roman" w:hAnsi="Times New Roman"/>
          <w:b w:val="1"/>
          <w:sz w:val="24"/>
          <w:szCs w:val="24"/>
          <w:rtl w:val="0"/>
        </w:rPr>
        <w:t xml:space="preserve">(YAS)</w:t>
      </w:r>
    </w:p>
    <w:p w:rsidR="00000000" w:rsidDel="00000000" w:rsidP="00000000" w:rsidRDefault="00000000" w:rsidRPr="00000000" w14:paraId="00000021">
      <w:pPr>
        <w:numPr>
          <w:ilvl w:val="4"/>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Volumes </w:t>
      </w:r>
      <w:r w:rsidDel="00000000" w:rsidR="00000000" w:rsidRPr="00000000">
        <w:rPr>
          <w:rFonts w:ascii="Times New Roman" w:cs="Times New Roman" w:eastAsia="Times New Roman" w:hAnsi="Times New Roman"/>
          <w:b w:val="1"/>
          <w:sz w:val="26"/>
          <w:szCs w:val="26"/>
          <w:highlight w:val="green"/>
          <w:rtl w:val="0"/>
        </w:rPr>
        <w:t xml:space="preserve">(</w:t>
      </w:r>
      <w:r w:rsidDel="00000000" w:rsidR="00000000" w:rsidRPr="00000000">
        <w:rPr>
          <w:rFonts w:ascii="Times New Roman" w:cs="Times New Roman" w:eastAsia="Times New Roman" w:hAnsi="Times New Roman"/>
          <w:b w:val="1"/>
          <w:sz w:val="26"/>
          <w:szCs w:val="26"/>
          <w:rtl w:val="0"/>
        </w:rPr>
        <w:t xml:space="preserve">meriem)</w:t>
      </w:r>
    </w:p>
    <w:p w:rsidR="00000000" w:rsidDel="00000000" w:rsidP="00000000" w:rsidRDefault="00000000" w:rsidRPr="00000000" w14:paraId="00000022">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in k8s</w:t>
      </w:r>
    </w:p>
    <w:p w:rsidR="00000000" w:rsidDel="00000000" w:rsidP="00000000" w:rsidRDefault="00000000" w:rsidRPr="00000000" w14:paraId="00000023">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we need them</w:t>
      </w:r>
    </w:p>
    <w:p w:rsidR="00000000" w:rsidDel="00000000" w:rsidP="00000000" w:rsidRDefault="00000000" w:rsidRPr="00000000" w14:paraId="00000024">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they created (implémentation)</w:t>
      </w:r>
    </w:p>
    <w:p w:rsidR="00000000" w:rsidDel="00000000" w:rsidP="00000000" w:rsidRDefault="00000000" w:rsidRPr="00000000" w14:paraId="00000025">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they associated with deployment</w:t>
      </w:r>
      <w:r w:rsidDel="00000000" w:rsidR="00000000" w:rsidRPr="00000000">
        <w:rPr>
          <w:rtl w:val="0"/>
        </w:rPr>
      </w:r>
    </w:p>
    <w:p w:rsidR="00000000" w:rsidDel="00000000" w:rsidP="00000000" w:rsidRDefault="00000000" w:rsidRPr="00000000" w14:paraId="00000026">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green"/>
          <w:rtl w:val="0"/>
        </w:rPr>
        <w:t xml:space="preserve">Access </w:t>
      </w:r>
      <w:r w:rsidDel="00000000" w:rsidR="00000000" w:rsidRPr="00000000">
        <w:rPr>
          <w:rFonts w:ascii="Times New Roman" w:cs="Times New Roman" w:eastAsia="Times New Roman" w:hAnsi="Times New Roman"/>
          <w:b w:val="1"/>
          <w:sz w:val="24"/>
          <w:szCs w:val="24"/>
          <w:rtl w:val="0"/>
        </w:rPr>
        <w:t xml:space="preserve">(Lynda)</w:t>
      </w:r>
    </w:p>
    <w:p w:rsidR="00000000" w:rsidDel="00000000" w:rsidP="00000000" w:rsidRDefault="00000000" w:rsidRPr="00000000" w14:paraId="00000027">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VNC and not Xserver</w:t>
      </w:r>
    </w:p>
    <w:p w:rsidR="00000000" w:rsidDel="00000000" w:rsidP="00000000" w:rsidRDefault="00000000" w:rsidRPr="00000000" w14:paraId="00000028">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process for images</w:t>
      </w:r>
    </w:p>
    <w:p w:rsidR="00000000" w:rsidDel="00000000" w:rsidP="00000000" w:rsidRDefault="00000000" w:rsidRPr="00000000" w14:paraId="00000029">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VNC and how we’re connecting it to kubernetes  </w:t>
      </w:r>
    </w:p>
    <w:p w:rsidR="00000000" w:rsidDel="00000000" w:rsidP="00000000" w:rsidRDefault="00000000" w:rsidRPr="00000000" w14:paraId="0000002A">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we’re going to expose to the outside (ip cluster) </w:t>
      </w:r>
    </w:p>
    <w:p w:rsidR="00000000" w:rsidDel="00000000" w:rsidP="00000000" w:rsidRDefault="00000000" w:rsidRPr="00000000" w14:paraId="0000002B">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Scénario : how students access their stuff</w:t>
      </w:r>
    </w:p>
    <w:p w:rsidR="00000000" w:rsidDel="00000000" w:rsidP="00000000" w:rsidRDefault="00000000" w:rsidRPr="00000000" w14:paraId="0000002C">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w:t>
      </w:r>
    </w:p>
    <w:p w:rsidR="00000000" w:rsidDel="00000000" w:rsidP="00000000" w:rsidRDefault="00000000" w:rsidRPr="00000000" w14:paraId="0000002D">
      <w:pPr>
        <w:numPr>
          <w:ilvl w:val="5"/>
          <w:numId w:val="2"/>
        </w:numPr>
        <w:ind w:left="43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 how are deployments associated with chaque binome</w:t>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Architecture physique</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Diagramme :</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nodes</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Worker nodes</w:t>
      </w:r>
    </w:p>
    <w:p w:rsidR="00000000" w:rsidDel="00000000" w:rsidP="00000000" w:rsidRDefault="00000000" w:rsidRPr="00000000" w14:paraId="0000003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NFS for volumes and files</w:t>
      </w:r>
      <w:r w:rsidDel="00000000" w:rsidR="00000000" w:rsidRPr="00000000">
        <w:rPr>
          <w:rtl w:val="0"/>
        </w:rPr>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Réseau LAN (pour connecter les nodes) + plan d’adressage (Extensibilité)</w:t>
      </w:r>
    </w:p>
    <w:p w:rsidR="00000000" w:rsidDel="00000000" w:rsidP="00000000" w:rsidRDefault="00000000" w:rsidRPr="00000000" w14:paraId="0000003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Réseau d’accès + firewall</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Explication de l’architecture </w:t>
      </w:r>
    </w:p>
    <w:p w:rsidR="00000000" w:rsidDel="00000000" w:rsidP="00000000" w:rsidRDefault="00000000" w:rsidRPr="00000000" w14:paraId="00000038">
      <w:pPr>
        <w:numPr>
          <w:ilvl w:val="2"/>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Master nodes: (SARAH)</w:t>
      </w:r>
      <w:r w:rsidDel="00000000" w:rsidR="00000000" w:rsidRPr="00000000">
        <w:rPr>
          <w:rtl w:val="0"/>
        </w:rPr>
      </w:r>
    </w:p>
    <w:p w:rsidR="00000000" w:rsidDel="00000000" w:rsidP="00000000" w:rsidRDefault="00000000" w:rsidRPr="00000000" w14:paraId="0000003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Choix de leurs nombre 2 (+ QoS)</w:t>
      </w:r>
    </w:p>
    <w:p w:rsidR="00000000" w:rsidDel="00000000" w:rsidP="00000000" w:rsidRDefault="00000000" w:rsidRPr="00000000" w14:paraId="0000003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SPOF</w:t>
      </w:r>
    </w:p>
    <w:p w:rsidR="00000000" w:rsidDel="00000000" w:rsidP="00000000" w:rsidRDefault="00000000" w:rsidRPr="00000000" w14:paraId="0000003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configuration des VMs + why we’re using them</w:t>
      </w:r>
    </w:p>
    <w:p w:rsidR="00000000" w:rsidDel="00000000" w:rsidP="00000000" w:rsidRDefault="00000000" w:rsidRPr="00000000" w14:paraId="0000003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implement</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Worker nodes : (SARAH)</w:t>
      </w:r>
    </w:p>
    <w:p w:rsidR="00000000" w:rsidDel="00000000" w:rsidP="00000000" w:rsidRDefault="00000000" w:rsidRPr="00000000" w14:paraId="0000003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nodes  minimal</w:t>
      </w:r>
    </w:p>
    <w:p w:rsidR="00000000" w:rsidDel="00000000" w:rsidP="00000000" w:rsidRDefault="00000000" w:rsidRPr="00000000" w14:paraId="0000003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implement</w:t>
      </w:r>
    </w:p>
    <w:p w:rsidR="00000000" w:rsidDel="00000000" w:rsidP="00000000" w:rsidRDefault="00000000" w:rsidRPr="00000000" w14:paraId="00000040">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NFS :</w:t>
      </w:r>
      <w:r w:rsidDel="00000000" w:rsidR="00000000" w:rsidRPr="00000000">
        <w:rPr>
          <w:rFonts w:ascii="Times New Roman" w:cs="Times New Roman" w:eastAsia="Times New Roman" w:hAnsi="Times New Roman"/>
          <w:b w:val="1"/>
          <w:color w:val="ff0000"/>
          <w:sz w:val="24"/>
          <w:szCs w:val="24"/>
          <w:rtl w:val="0"/>
        </w:rPr>
        <w:t xml:space="preserve"> Hatem</w:t>
      </w:r>
    </w:p>
    <w:p w:rsidR="00000000" w:rsidDel="00000000" w:rsidP="00000000" w:rsidRDefault="00000000" w:rsidRPr="00000000" w14:paraId="0000004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w:t>
      </w:r>
    </w:p>
    <w:p w:rsidR="00000000" w:rsidDel="00000000" w:rsidP="00000000" w:rsidRDefault="00000000" w:rsidRPr="00000000" w14:paraId="0000004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needed</w:t>
      </w:r>
    </w:p>
    <w:p w:rsidR="00000000" w:rsidDel="00000000" w:rsidP="00000000" w:rsidRDefault="00000000" w:rsidRPr="00000000" w14:paraId="0000004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storage we’ll use</w:t>
      </w:r>
    </w:p>
    <w:p w:rsidR="00000000" w:rsidDel="00000000" w:rsidP="00000000" w:rsidRDefault="00000000" w:rsidRPr="00000000" w14:paraId="00000044">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d'adressage</w:t>
      </w:r>
    </w:p>
    <w:p w:rsidR="00000000" w:rsidDel="00000000" w:rsidP="00000000" w:rsidRDefault="00000000" w:rsidRPr="00000000" w14:paraId="00000045">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Réseau d’accès + firewall</w:t>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Mise en place: </w:t>
      </w:r>
      <w:r w:rsidDel="00000000" w:rsidR="00000000" w:rsidRPr="00000000">
        <w:rPr>
          <w:rFonts w:ascii="Times New Roman" w:cs="Times New Roman" w:eastAsia="Times New Roman" w:hAnsi="Times New Roman"/>
          <w:b w:val="1"/>
          <w:color w:val="ff0000"/>
          <w:sz w:val="24"/>
          <w:szCs w:val="24"/>
          <w:rtl w:val="0"/>
        </w:rPr>
        <w:t xml:space="preserve">Hatem</w:t>
      </w:r>
    </w:p>
    <w:p w:rsidR="00000000" w:rsidDel="00000000" w:rsidP="00000000" w:rsidRDefault="00000000" w:rsidRPr="00000000" w14:paraId="00000048">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the cluster</w:t>
      </w:r>
    </w:p>
    <w:p w:rsidR="00000000" w:rsidDel="00000000" w:rsidP="00000000" w:rsidRDefault="00000000" w:rsidRPr="00000000" w14:paraId="00000049">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deployment …..</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et résultats</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ins w:author="Yasmine BENHAMADI" w:id="0" w:date="2022-05-26T15:33:50Z"/>
          <w:rFonts w:ascii="Times New Roman" w:cs="Times New Roman" w:eastAsia="Times New Roman" w:hAnsi="Times New Roman"/>
          <w:sz w:val="24"/>
          <w:szCs w:val="24"/>
        </w:rPr>
      </w:pPr>
      <w:ins w:author="Yasmine BENHAMADI" w:id="0" w:date="2022-05-26T15:33:50Z">
        <w:r w:rsidDel="00000000" w:rsidR="00000000" w:rsidRPr="00000000">
          <w:rPr>
            <w:rFonts w:ascii="Times New Roman" w:cs="Times New Roman" w:eastAsia="Times New Roman" w:hAnsi="Times New Roman"/>
            <w:sz w:val="24"/>
            <w:szCs w:val="24"/>
            <w:rtl w:val="0"/>
          </w:rPr>
          <w:t xml:space="preserve">1. Concevoir et implémenter l’architecture du système produit dans le projet 2cs en appliquer une démarche de conception architecturale tout en précisant : </w:t>
        </w:r>
      </w:ins>
    </w:p>
    <w:p w:rsidR="00000000" w:rsidDel="00000000" w:rsidP="00000000" w:rsidRDefault="00000000" w:rsidRPr="00000000" w14:paraId="0000004D">
      <w:pPr>
        <w:numPr>
          <w:ilvl w:val="0"/>
          <w:numId w:val="5"/>
        </w:numPr>
        <w:ind w:left="720" w:hanging="360"/>
        <w:rPr>
          <w:ins w:author="Yasmine BENHAMADI" w:id="0" w:date="2022-05-26T15:33:50Z"/>
          <w:rFonts w:ascii="Times New Roman" w:cs="Times New Roman" w:eastAsia="Times New Roman" w:hAnsi="Times New Roman"/>
          <w:sz w:val="24"/>
          <w:szCs w:val="24"/>
          <w:u w:val="none"/>
        </w:rPr>
      </w:pPr>
      <w:ins w:author="Yasmine BENHAMADI" w:id="0" w:date="2022-05-26T15:33:50Z">
        <w:r w:rsidDel="00000000" w:rsidR="00000000" w:rsidRPr="00000000">
          <w:rPr>
            <w:rFonts w:ascii="Times New Roman" w:cs="Times New Roman" w:eastAsia="Times New Roman" w:hAnsi="Times New Roman"/>
            <w:sz w:val="24"/>
            <w:szCs w:val="24"/>
            <w:rtl w:val="0"/>
          </w:rPr>
          <w:t xml:space="preserve"> Exprimer les Besoins fonctionnel et non Fonctionnel du système (les exigences et les contraintes) </w:t>
        </w:r>
      </w:ins>
    </w:p>
    <w:p w:rsidR="00000000" w:rsidDel="00000000" w:rsidP="00000000" w:rsidRDefault="00000000" w:rsidRPr="00000000" w14:paraId="0000004E">
      <w:pPr>
        <w:numPr>
          <w:ilvl w:val="0"/>
          <w:numId w:val="5"/>
        </w:numPr>
        <w:ind w:left="720" w:hanging="360"/>
        <w:rPr>
          <w:ins w:author="Yasmine BENHAMADI" w:id="0" w:date="2022-05-26T15:33:50Z"/>
          <w:rFonts w:ascii="Times New Roman" w:cs="Times New Roman" w:eastAsia="Times New Roman" w:hAnsi="Times New Roman"/>
          <w:sz w:val="24"/>
          <w:szCs w:val="24"/>
          <w:u w:val="none"/>
        </w:rPr>
      </w:pPr>
      <w:ins w:author="Yasmine BENHAMADI" w:id="0" w:date="2022-05-26T15:33:50Z">
        <w:r w:rsidDel="00000000" w:rsidR="00000000" w:rsidRPr="00000000">
          <w:rPr>
            <w:rFonts w:ascii="Times New Roman" w:cs="Times New Roman" w:eastAsia="Times New Roman" w:hAnsi="Times New Roman"/>
            <w:sz w:val="24"/>
            <w:szCs w:val="24"/>
            <w:rtl w:val="0"/>
          </w:rPr>
          <w:t xml:space="preserve">b. Déterminer les intervenants du système </w:t>
        </w:r>
      </w:ins>
    </w:p>
    <w:p w:rsidR="00000000" w:rsidDel="00000000" w:rsidP="00000000" w:rsidRDefault="00000000" w:rsidRPr="00000000" w14:paraId="0000004F">
      <w:pPr>
        <w:numPr>
          <w:ilvl w:val="0"/>
          <w:numId w:val="5"/>
        </w:numPr>
        <w:ind w:left="720" w:hanging="360"/>
        <w:rPr>
          <w:ins w:author="Yasmine BENHAMADI" w:id="0" w:date="2022-05-26T15:33:50Z"/>
          <w:rFonts w:ascii="Times New Roman" w:cs="Times New Roman" w:eastAsia="Times New Roman" w:hAnsi="Times New Roman"/>
          <w:sz w:val="24"/>
          <w:szCs w:val="24"/>
          <w:u w:val="none"/>
        </w:rPr>
      </w:pPr>
      <w:ins w:author="Yasmine BENHAMADI" w:id="0" w:date="2022-05-26T15:33:50Z">
        <w:r w:rsidDel="00000000" w:rsidR="00000000" w:rsidRPr="00000000">
          <w:rPr>
            <w:rFonts w:ascii="Times New Roman" w:cs="Times New Roman" w:eastAsia="Times New Roman" w:hAnsi="Times New Roman"/>
            <w:sz w:val="24"/>
            <w:szCs w:val="24"/>
            <w:rtl w:val="0"/>
          </w:rPr>
          <w:t xml:space="preserve">c. Déterminer les acteurs du système </w:t>
        </w:r>
      </w:ins>
    </w:p>
    <w:p w:rsidR="00000000" w:rsidDel="00000000" w:rsidP="00000000" w:rsidRDefault="00000000" w:rsidRPr="00000000" w14:paraId="00000050">
      <w:pPr>
        <w:numPr>
          <w:ilvl w:val="0"/>
          <w:numId w:val="5"/>
        </w:numPr>
        <w:ind w:left="720" w:hanging="360"/>
        <w:rPr>
          <w:ins w:author="Yasmine BENHAMADI" w:id="0" w:date="2022-05-26T15:33:50Z"/>
          <w:rFonts w:ascii="Times New Roman" w:cs="Times New Roman" w:eastAsia="Times New Roman" w:hAnsi="Times New Roman"/>
          <w:sz w:val="24"/>
          <w:szCs w:val="24"/>
          <w:u w:val="none"/>
        </w:rPr>
      </w:pPr>
      <w:ins w:author="Yasmine BENHAMADI" w:id="0" w:date="2022-05-26T15:33:50Z">
        <w:r w:rsidDel="00000000" w:rsidR="00000000" w:rsidRPr="00000000">
          <w:rPr>
            <w:rFonts w:ascii="Times New Roman" w:cs="Times New Roman" w:eastAsia="Times New Roman" w:hAnsi="Times New Roman"/>
            <w:sz w:val="24"/>
            <w:szCs w:val="24"/>
            <w:rtl w:val="0"/>
          </w:rPr>
          <w:t xml:space="preserve">d. Préciser le et/ou les styles architecturaux utilisés et les justifier par rapport aux besoins exprimés</w:t>
        </w:r>
      </w:ins>
    </w:p>
    <w:p w:rsidR="00000000" w:rsidDel="00000000" w:rsidP="00000000" w:rsidRDefault="00000000" w:rsidRPr="00000000" w14:paraId="00000051">
      <w:pPr>
        <w:numPr>
          <w:ilvl w:val="0"/>
          <w:numId w:val="5"/>
        </w:numPr>
        <w:ind w:left="720" w:hanging="360"/>
        <w:rPr>
          <w:ins w:author="Yasmine BENHAMADI" w:id="0" w:date="2022-05-26T15:33:50Z"/>
          <w:rFonts w:ascii="Times New Roman" w:cs="Times New Roman" w:eastAsia="Times New Roman" w:hAnsi="Times New Roman"/>
          <w:sz w:val="24"/>
          <w:szCs w:val="24"/>
          <w:u w:val="none"/>
        </w:rPr>
      </w:pPr>
      <w:ins w:author="Yasmine BENHAMADI" w:id="0" w:date="2022-05-26T15:33:50Z">
        <w:r w:rsidDel="00000000" w:rsidR="00000000" w:rsidRPr="00000000">
          <w:rPr>
            <w:rFonts w:ascii="Times New Roman" w:cs="Times New Roman" w:eastAsia="Times New Roman" w:hAnsi="Times New Roman"/>
            <w:sz w:val="24"/>
            <w:szCs w:val="24"/>
            <w:rtl w:val="0"/>
          </w:rPr>
          <w:t xml:space="preserve"> e. Préciser les éléments architecturaux du système et décrire l’architecture du système</w:t>
        </w:r>
      </w:ins>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4"/>
          <w:szCs w:val="24"/>
          <w:u w:val="none"/>
          <w:rPrChange w:author="Yasmine BENHAMADI" w:id="1" w:date="2022-05-26T15:33:50Z">
            <w:rPr>
              <w:rFonts w:ascii="Times New Roman" w:cs="Times New Roman" w:eastAsia="Times New Roman" w:hAnsi="Times New Roman"/>
              <w:sz w:val="24"/>
              <w:szCs w:val="24"/>
            </w:rPr>
          </w:rPrChange>
        </w:rPr>
        <w:pPrChange w:author="Yasmine BENHAMADI" w:id="0" w:date="2022-05-26T15:33:50Z">
          <w:pPr>
            <w:ind w:left="0" w:firstLine="0"/>
          </w:pPr>
        </w:pPrChange>
      </w:pPr>
      <w:ins w:author="Yasmine BENHAMADI" w:id="0" w:date="2022-05-26T15:33:50Z">
        <w:r w:rsidDel="00000000" w:rsidR="00000000" w:rsidRPr="00000000">
          <w:rPr>
            <w:rFonts w:ascii="Times New Roman" w:cs="Times New Roman" w:eastAsia="Times New Roman" w:hAnsi="Times New Roman"/>
            <w:sz w:val="24"/>
            <w:szCs w:val="24"/>
            <w:rtl w:val="0"/>
          </w:rPr>
          <w:t xml:space="preserve">f. Donner implémentation de l’architecture choisie</w:t>
        </w:r>
      </w:ins>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